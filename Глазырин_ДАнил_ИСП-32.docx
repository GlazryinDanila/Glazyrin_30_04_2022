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4E1E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Рано или поздно многие организации, использующие то или иное программное обеспечение приходят к необходимости организовывать процесс тестирования. Причин обычно несколько, либо это стартап, который сразу требует тестирования своего ПО, либо руководство начинает понимать, что помимо тестирования бизнесом, сопровождением, разработкой </w:t>
      </w:r>
      <w:del w:id="0" w:author="Unknown">
        <w:r w:rsidRPr="00CD7B1F">
          <w:rPr>
            <w:rFonts w:ascii="Times New Roman" w:hAnsi="Times New Roman" w:cs="Times New Roman"/>
            <w:sz w:val="28"/>
            <w:szCs w:val="28"/>
            <w:lang w:eastAsia="ru-RU"/>
          </w:rPr>
          <w:delText>да всеми кого только можно привлечь </w:delText>
        </w:r>
      </w:del>
      <w:r w:rsidRPr="00CD7B1F">
        <w:rPr>
          <w:rFonts w:ascii="Times New Roman" w:hAnsi="Times New Roman" w:cs="Times New Roman"/>
          <w:sz w:val="28"/>
          <w:szCs w:val="28"/>
          <w:lang w:eastAsia="ru-RU"/>
        </w:rPr>
        <w:t xml:space="preserve">в компании все таки требуются профессиональные специалисты по тестированию, которые  разгрузят всех других людей, не имеющих никакого нормального представления о тестировании, И вот именно с этого момента зачастую начинается традиционное для нашей работы назначение одного из текущих сотрудников на должность руководителя отдела тестирования. Мол, вот тебе поле, засеивай… А как, что ты будешь делать не важно, но отдел должен быть и должен приносить результаты. Конечно, не всегда бывает все так плохо, кто-то </w:t>
      </w:r>
      <w:proofErr w:type="gramStart"/>
      <w:r w:rsidRPr="00CD7B1F">
        <w:rPr>
          <w:rFonts w:ascii="Times New Roman" w:hAnsi="Times New Roman" w:cs="Times New Roman"/>
          <w:sz w:val="28"/>
          <w:szCs w:val="28"/>
          <w:lang w:eastAsia="ru-RU"/>
        </w:rPr>
        <w:t>все таки</w:t>
      </w:r>
      <w:proofErr w:type="gramEnd"/>
      <w:r w:rsidRPr="00CD7B1F">
        <w:rPr>
          <w:rFonts w:ascii="Times New Roman" w:hAnsi="Times New Roman" w:cs="Times New Roman"/>
          <w:sz w:val="28"/>
          <w:szCs w:val="28"/>
          <w:lang w:eastAsia="ru-RU"/>
        </w:rPr>
        <w:t xml:space="preserve"> ищет на эту должность грамотных специалистов по тестированию, но тем не менее процесса тестирования на этом этапе все равно нет и его нужно создавать.</w:t>
      </w:r>
    </w:p>
    <w:p w14:paraId="7B68B421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И очень часто многие руководители начинают создавать процесс тестирования не системно, а выборочно. Но при этом, если организовывать процесс тестирования, выдирая просто лучшие практики, не имея при этом системного подхода, то такой процесс не принесет положительных результатов ни через месяц, ни через год.</w:t>
      </w:r>
    </w:p>
    <w:p w14:paraId="7AD35104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D7B1F">
        <w:rPr>
          <w:rFonts w:ascii="Times New Roman" w:hAnsi="Times New Roman" w:cs="Times New Roman"/>
          <w:sz w:val="28"/>
          <w:szCs w:val="28"/>
          <w:lang w:eastAsia="ru-RU"/>
        </w:rPr>
        <w:t>Я думаю</w:t>
      </w:r>
      <w:proofErr w:type="gramEnd"/>
      <w:r w:rsidRPr="00CD7B1F">
        <w:rPr>
          <w:rFonts w:ascii="Times New Roman" w:hAnsi="Times New Roman" w:cs="Times New Roman"/>
          <w:sz w:val="28"/>
          <w:szCs w:val="28"/>
          <w:lang w:eastAsia="ru-RU"/>
        </w:rPr>
        <w:t xml:space="preserve"> многие знают, что если процесс тестирования с самого начала организовать не правильно, то потом изменить его будет уже крайне сложно. Поэтому нужно определить, как же правильно организовать процесс тестирования?</w:t>
      </w:r>
    </w:p>
    <w:p w14:paraId="17D8108C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С чего же начинать организацию процесса тестирования?</w:t>
      </w:r>
    </w:p>
    <w:p w14:paraId="56FF9BB5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Я выделяю 11 основных критериев в организации процесса тестирования:</w:t>
      </w:r>
    </w:p>
    <w:p w14:paraId="27054838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Цели и область тестирования</w:t>
      </w:r>
    </w:p>
    <w:p w14:paraId="10B0618A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Команда</w:t>
      </w:r>
    </w:p>
    <w:p w14:paraId="599AB2C3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Управление</w:t>
      </w:r>
    </w:p>
    <w:p w14:paraId="1EC8D58F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Коммуникация и взаимодействие</w:t>
      </w:r>
    </w:p>
    <w:p w14:paraId="19B585F3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Методология тестирования</w:t>
      </w:r>
    </w:p>
    <w:p w14:paraId="63E07B30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Документированность процесса</w:t>
      </w:r>
    </w:p>
    <w:p w14:paraId="35E2DE51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Управление рисками</w:t>
      </w:r>
    </w:p>
    <w:p w14:paraId="5B77A942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Измерение процесса</w:t>
      </w:r>
    </w:p>
    <w:p w14:paraId="18A52F08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Инструменты</w:t>
      </w:r>
    </w:p>
    <w:p w14:paraId="140A0885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Тестовые среды</w:t>
      </w:r>
    </w:p>
    <w:p w14:paraId="5FF59C26" w14:textId="77777777" w:rsidR="00CD7B1F" w:rsidRPr="00CD7B1F" w:rsidRDefault="00CD7B1F" w:rsidP="00CD7B1F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Совершенствование процесса</w:t>
      </w:r>
    </w:p>
    <w:p w14:paraId="6C7442BB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Именно выполнение всех этих критериев позволяет равномерно развивать процесс тестирования, что в короткие сроки позволяет достигать того уровня, когда процесс тестирования будет приносить положительные результаты.</w:t>
      </w:r>
    </w:p>
    <w:p w14:paraId="4330F379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Поэтому, любой руководитель, перед которым стоит задача организации процесса тестирования, должен задать следующие вопросы:</w:t>
      </w:r>
    </w:p>
    <w:p w14:paraId="47F94664" w14:textId="77777777" w:rsidR="00CD7B1F" w:rsidRPr="00CD7B1F" w:rsidRDefault="00CD7B1F" w:rsidP="00CD7B1F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Зачем нам нужно тестирование?</w:t>
      </w:r>
    </w:p>
    <w:p w14:paraId="410E5793" w14:textId="77777777" w:rsidR="00CD7B1F" w:rsidRPr="00CD7B1F" w:rsidRDefault="00CD7B1F" w:rsidP="00CD7B1F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Что мы имеем, чтобы сделать тестирование?</w:t>
      </w:r>
    </w:p>
    <w:p w14:paraId="5E4275CC" w14:textId="77777777" w:rsidR="00CD7B1F" w:rsidRPr="00CD7B1F" w:rsidRDefault="00CD7B1F" w:rsidP="00CD7B1F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Какие процессы нужно формализовать или создать?</w:t>
      </w:r>
    </w:p>
    <w:p w14:paraId="36ADF351" w14:textId="77777777" w:rsidR="00CD7B1F" w:rsidRPr="00CD7B1F" w:rsidRDefault="00CD7B1F" w:rsidP="00CD7B1F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Как и что мы должны тестировать?</w:t>
      </w:r>
    </w:p>
    <w:p w14:paraId="4A5C4CF5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Только после того, как мы получим ответы на эти вопросы, можно начинать переходить к стандартам.</w:t>
      </w:r>
    </w:p>
    <w:p w14:paraId="5201275F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Я выделяю следующие стандарты, которые действительно нужно изучить перед тем, как начинать строить процесс:</w:t>
      </w:r>
    </w:p>
    <w:p w14:paraId="11505596" w14:textId="77777777" w:rsidR="00CD7B1F" w:rsidRPr="00CD7B1F" w:rsidRDefault="00CD7B1F" w:rsidP="00CD7B1F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val="en-US" w:eastAsia="ru-RU"/>
        </w:rPr>
        <w:t>ISO 29119</w:t>
      </w:r>
    </w:p>
    <w:p w14:paraId="51F00873" w14:textId="77777777" w:rsidR="00CD7B1F" w:rsidRPr="00CD7B1F" w:rsidRDefault="00CD7B1F" w:rsidP="00CD7B1F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val="en-US" w:eastAsia="ru-RU"/>
        </w:rPr>
        <w:t>IEEE 829\1008</w:t>
      </w:r>
    </w:p>
    <w:p w14:paraId="0080FD05" w14:textId="77777777" w:rsidR="00CD7B1F" w:rsidRPr="00CD7B1F" w:rsidRDefault="00CD7B1F" w:rsidP="00CD7B1F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TPI </w:t>
      </w:r>
      <w:proofErr w:type="spellStart"/>
      <w:r w:rsidRPr="00CD7B1F">
        <w:rPr>
          <w:rFonts w:ascii="Times New Roman" w:hAnsi="Times New Roman" w:cs="Times New Roman"/>
          <w:sz w:val="28"/>
          <w:szCs w:val="28"/>
          <w:lang w:val="en-US" w:eastAsia="ru-RU"/>
        </w:rPr>
        <w:t>Next&amp;TMap</w:t>
      </w:r>
      <w:proofErr w:type="spellEnd"/>
    </w:p>
    <w:p w14:paraId="6F77691A" w14:textId="77777777" w:rsidR="00CD7B1F" w:rsidRPr="00CD7B1F" w:rsidRDefault="00CD7B1F" w:rsidP="00CD7B1F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val="en-US" w:eastAsia="ru-RU"/>
        </w:rPr>
        <w:t>TMMI</w:t>
      </w:r>
    </w:p>
    <w:p w14:paraId="530804CE" w14:textId="77777777" w:rsidR="00CD7B1F" w:rsidRPr="00CD7B1F" w:rsidRDefault="00CD7B1F" w:rsidP="00CD7B1F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ISTQB</w:t>
      </w:r>
    </w:p>
    <w:p w14:paraId="75AD29AD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 xml:space="preserve">Естественно, использование полностью практик, изложенных в стандартах нельзя. Любой стандарт должен быть </w:t>
      </w:r>
      <w:proofErr w:type="spellStart"/>
      <w:r w:rsidRPr="00CD7B1F">
        <w:rPr>
          <w:rFonts w:ascii="Times New Roman" w:hAnsi="Times New Roman" w:cs="Times New Roman"/>
          <w:sz w:val="28"/>
          <w:szCs w:val="28"/>
          <w:lang w:eastAsia="ru-RU"/>
        </w:rPr>
        <w:t>кастомизирован</w:t>
      </w:r>
      <w:proofErr w:type="spellEnd"/>
      <w:r w:rsidRPr="00CD7B1F">
        <w:rPr>
          <w:rFonts w:ascii="Times New Roman" w:hAnsi="Times New Roman" w:cs="Times New Roman"/>
          <w:sz w:val="28"/>
          <w:szCs w:val="28"/>
          <w:lang w:eastAsia="ru-RU"/>
        </w:rPr>
        <w:t xml:space="preserve"> под </w:t>
      </w:r>
      <w:r w:rsidRPr="00CD7B1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потребности именно вашего процесса тестирования, потому что необдуманное внедрение практик стандартов может привести к неблагоприятным последствиям, потому что ваш процесс тестирования не будет выполнять требований бизнеса.</w:t>
      </w:r>
    </w:p>
    <w:p w14:paraId="0F24BFB2" w14:textId="77777777" w:rsidR="00CD7B1F" w:rsidRPr="00CD7B1F" w:rsidRDefault="00CD7B1F" w:rsidP="00CD7B1F">
      <w:pPr>
        <w:widowControl w:val="0"/>
        <w:spacing w:after="0" w:line="360" w:lineRule="auto"/>
        <w:ind w:firstLine="709"/>
        <w:jc w:val="both"/>
        <w:rPr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Любой ИТ процесс всегда должен удовлетворять потребностям бизнеса</w:t>
      </w:r>
      <w:r w:rsidRPr="00CD7B1F">
        <w:rPr>
          <w:lang w:eastAsia="ru-RU"/>
        </w:rPr>
        <w:t>!</w:t>
      </w:r>
    </w:p>
    <w:p w14:paraId="2AE8DDA4" w14:textId="77777777" w:rsidR="00CD7B1F" w:rsidRPr="00CD7B1F" w:rsidRDefault="00CD7B1F" w:rsidP="00CD7B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Целью тестирования является обнаружение дефектов, проверка соответствия ПО заявленным требованиям, а также предоставление обратной связи о дефектах всем заинтересованным сторонам.</w:t>
      </w:r>
    </w:p>
    <w:p w14:paraId="428BAC01" w14:textId="77777777" w:rsidR="00CD7B1F" w:rsidRPr="00CD7B1F" w:rsidRDefault="00CD7B1F" w:rsidP="00CD7B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>Это стандартная цель процесса тестирования, но также могут быть цели, которые определяются потребностями бизнеса организации. К примеру, для банков характерно, чтобы различные требования ЦБ внедрялись своевременно, поэтому дополнительно к общей цели тестирования, еще добавляется своевременность выполнение тестирования с требуемым качеством для критичных задач.</w:t>
      </w:r>
    </w:p>
    <w:p w14:paraId="03526A86" w14:textId="77777777" w:rsidR="00CD7B1F" w:rsidRPr="00CD7B1F" w:rsidRDefault="00CD7B1F" w:rsidP="00CD7B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B1F">
        <w:rPr>
          <w:rFonts w:ascii="Times New Roman" w:hAnsi="Times New Roman" w:cs="Times New Roman"/>
          <w:sz w:val="28"/>
          <w:szCs w:val="28"/>
          <w:lang w:eastAsia="ru-RU"/>
        </w:rPr>
        <w:t xml:space="preserve">Говоря об области тестирования, мы должны прекрасно понимать, что именно нам предстоит тестировать. Это могут быть системы, компоненты, </w:t>
      </w:r>
      <w:proofErr w:type="gramStart"/>
      <w:r w:rsidRPr="00CD7B1F">
        <w:rPr>
          <w:rFonts w:ascii="Times New Roman" w:hAnsi="Times New Roman" w:cs="Times New Roman"/>
          <w:sz w:val="28"/>
          <w:szCs w:val="28"/>
          <w:lang w:eastAsia="ru-RU"/>
        </w:rPr>
        <w:t>бизнес процессы</w:t>
      </w:r>
      <w:proofErr w:type="gramEnd"/>
      <w:r w:rsidRPr="00CD7B1F">
        <w:rPr>
          <w:rFonts w:ascii="Times New Roman" w:hAnsi="Times New Roman" w:cs="Times New Roman"/>
          <w:sz w:val="28"/>
          <w:szCs w:val="28"/>
          <w:lang w:eastAsia="ru-RU"/>
        </w:rPr>
        <w:t>. Для того, чтобы это понять, то нужно просто ответить на два вопроса:</w:t>
      </w:r>
    </w:p>
    <w:p w14:paraId="0BCD4716" w14:textId="77777777" w:rsidR="00CD7B1F" w:rsidRPr="00F051C8" w:rsidRDefault="00CD7B1F" w:rsidP="00F051C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hAnsi="Times New Roman" w:cs="Times New Roman"/>
          <w:sz w:val="28"/>
          <w:szCs w:val="28"/>
          <w:lang w:eastAsia="ru-RU"/>
        </w:rPr>
        <w:t>Что надо тестировать?</w:t>
      </w:r>
    </w:p>
    <w:p w14:paraId="5D2CD782" w14:textId="1A5FF98B" w:rsidR="00CD7B1F" w:rsidRPr="00F051C8" w:rsidRDefault="00CD7B1F" w:rsidP="00F051C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hAnsi="Times New Roman" w:cs="Times New Roman"/>
          <w:sz w:val="28"/>
          <w:szCs w:val="28"/>
          <w:lang w:eastAsia="ru-RU"/>
        </w:rPr>
        <w:t>Что будем тестировать?</w:t>
      </w:r>
    </w:p>
    <w:p w14:paraId="6EF519D1" w14:textId="60562112" w:rsidR="00F051C8" w:rsidRDefault="00F051C8" w:rsidP="00F051C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51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Зачастую, </w:t>
      </w:r>
      <w:proofErr w:type="gramStart"/>
      <w:r w:rsidRPr="00F051C8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proofErr w:type="gramEnd"/>
      <w:r w:rsidRPr="00F051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надо тестировать и то что будем может сильно различаться. Это зависит от возможностей вашего процесса тестирования. “Что надо” часто диктуется бизнесом и руководством, поэтому хороший руководитель должен всегда понимать, “что нужно” тестировать. Как говорится в поговорке: “За двумя зайцами погонишься, ни одного не поймаешь”, так и тут. Всегда лучше качественно тестировать то, что действительно вы можете тестировать вашей командой, чем хвататься за все, что просит бизнес и ничего не успевать в срок, да еще и пропускать критичные дефекты.</w:t>
      </w:r>
    </w:p>
    <w:p w14:paraId="3A181A5A" w14:textId="77777777" w:rsidR="00F051C8" w:rsidRPr="00F051C8" w:rsidRDefault="00F051C8" w:rsidP="00F051C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 и управление</w:t>
      </w:r>
    </w:p>
    <w:p w14:paraId="49B7B953" w14:textId="77777777" w:rsidR="00F051C8" w:rsidRPr="00F051C8" w:rsidRDefault="00F051C8" w:rsidP="00F051C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Команда – это самая важная составляющая процесса тестирования. Без команды вы, как руководитель, ничего не сделаете. Зачастую к формированию команды подходят несколькими подходами:</w:t>
      </w:r>
    </w:p>
    <w:p w14:paraId="284D7BB2" w14:textId="77777777" w:rsidR="00F051C8" w:rsidRPr="00F051C8" w:rsidRDefault="00F051C8" w:rsidP="00F051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в штат</w:t>
      </w:r>
    </w:p>
    <w:p w14:paraId="3F8F2DA3" w14:textId="56F11600" w:rsidR="00F051C8" w:rsidRDefault="00F051C8" w:rsidP="00F051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tooltip="Привлечение аутсорсинга" w:history="1">
        <w:r w:rsidRPr="00F051C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Привлечение аутсорсинга</w:t>
        </w:r>
      </w:hyperlink>
    </w:p>
    <w:p w14:paraId="79E5DD88" w14:textId="77777777" w:rsidR="00F051C8" w:rsidRDefault="00F051C8" w:rsidP="00F051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1A6E6" w14:textId="77777777" w:rsidR="00F051C8" w:rsidRPr="00F051C8" w:rsidRDefault="00F051C8" w:rsidP="00F051C8">
      <w:pPr>
        <w:pStyle w:val="a4"/>
        <w:widowControl w:val="0"/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Times New Roman"/>
          <w:sz w:val="23"/>
          <w:szCs w:val="23"/>
          <w:lang w:eastAsia="ru-RU"/>
        </w:rPr>
      </w:pPr>
      <w:r w:rsidRPr="00F051C8">
        <w:rPr>
          <w:rFonts w:ascii="Helvetica" w:eastAsia="Times New Roman" w:hAnsi="Helvetica" w:cs="Times New Roman"/>
          <w:b/>
          <w:bCs/>
          <w:sz w:val="23"/>
          <w:szCs w:val="23"/>
          <w:lang w:eastAsia="ru-RU"/>
        </w:rPr>
        <w:t>Коммуникации и взаимодействие</w:t>
      </w:r>
    </w:p>
    <w:p w14:paraId="1E8CAE9B" w14:textId="77777777" w:rsidR="00F051C8" w:rsidRPr="00F051C8" w:rsidRDefault="00F051C8" w:rsidP="00F051C8">
      <w:pPr>
        <w:pStyle w:val="a4"/>
        <w:widowControl w:val="0"/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Times New Roman"/>
          <w:sz w:val="23"/>
          <w:szCs w:val="23"/>
          <w:lang w:eastAsia="ru-RU"/>
        </w:rPr>
      </w:pPr>
      <w:r w:rsidRPr="00F051C8">
        <w:rPr>
          <w:rFonts w:ascii="Helvetica" w:eastAsia="Times New Roman" w:hAnsi="Helvetica" w:cs="Times New Roman"/>
          <w:sz w:val="23"/>
          <w:szCs w:val="23"/>
          <w:lang w:eastAsia="ru-RU"/>
        </w:rPr>
        <w:t>Взаимодействие, как внутри команды тестирования, так и с другими участниками процесса ЖЦПО, является неотъемлемой частью организации любого процесса, а в нашем случае процесса тестирования.</w:t>
      </w:r>
    </w:p>
    <w:p w14:paraId="4D5284E1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Методология тестирования</w:t>
      </w:r>
    </w:p>
    <w:p w14:paraId="71C08C2B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Методология тестирования позволяет определить подходы к выполнению задач по тестированию ПО. Выбор той или иной методологии всегда должен зависеть от требований бизнеса, потому что процесс тестирования, как и все процессы ИТ должны в первую очередь обеспечивать </w:t>
      </w:r>
      <w:proofErr w:type="gramStart"/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компании</w:t>
      </w:r>
      <w:proofErr w:type="gramEnd"/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развитие, </w:t>
      </w:r>
      <w:proofErr w:type="spellStart"/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конкурентноспособность</w:t>
      </w:r>
      <w:proofErr w:type="spellEnd"/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рынке и бесперебойную работу приложений для конечных пользователей.</w:t>
      </w:r>
    </w:p>
    <w:p w14:paraId="02CE4510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 разделяют 2 общепринятых подхода к организации процесса ЖЦПО:</w:t>
      </w:r>
    </w:p>
    <w:p w14:paraId="3E3C189B" w14:textId="77777777" w:rsidR="00F051C8" w:rsidRPr="00F051C8" w:rsidRDefault="00F051C8" w:rsidP="00F051C8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Каскадная методология</w:t>
      </w:r>
    </w:p>
    <w:p w14:paraId="2288C914" w14:textId="77777777" w:rsidR="00F051C8" w:rsidRPr="00F051C8" w:rsidRDefault="00F051C8" w:rsidP="00F051C8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методология</w:t>
      </w:r>
    </w:p>
    <w:p w14:paraId="108F0AF1" w14:textId="2B6575FC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809A8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Документирование процесса</w:t>
      </w:r>
    </w:p>
    <w:p w14:paraId="0A172A15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документировать процесс или нет? Когда документировать? Нужно ли писать ненужную документацию и тратить на это время?</w:t>
      </w:r>
    </w:p>
    <w:p w14:paraId="7874598B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рисками</w:t>
      </w:r>
    </w:p>
    <w:p w14:paraId="229C2222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1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Управление рисками</w:t>
      </w:r>
      <w:r w:rsidRPr="00F051C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процесс принятия и выполнения управленческих решений, направленных на снижение вероятности возникновения неблагоприятного результата и минимизацию потерь проекта (процесса), вызванных его реализацией.</w:t>
      </w:r>
    </w:p>
    <w:p w14:paraId="6E6C03EF" w14:textId="77777777" w:rsidR="00F051C8" w:rsidRPr="00F051C8" w:rsidRDefault="00F051C8" w:rsidP="00F051C8">
      <w:pPr>
        <w:widowControl w:val="0"/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F9344" w14:textId="489E47E4" w:rsidR="00F051C8" w:rsidRDefault="00F051C8" w:rsidP="00F051C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8E34C" w14:textId="77777777" w:rsidR="00F051C8" w:rsidRPr="00F051C8" w:rsidRDefault="00F051C8" w:rsidP="00F051C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1AE25" w14:textId="0D36C96A" w:rsidR="005F0A63" w:rsidRPr="005F0A63" w:rsidRDefault="005F0A63" w:rsidP="00CD7B1F"/>
    <w:sectPr w:rsidR="005F0A63" w:rsidRPr="005F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5B8"/>
    <w:multiLevelType w:val="multilevel"/>
    <w:tmpl w:val="EF0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4A7"/>
    <w:multiLevelType w:val="multilevel"/>
    <w:tmpl w:val="47CE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7FE"/>
    <w:multiLevelType w:val="multilevel"/>
    <w:tmpl w:val="343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130BF"/>
    <w:multiLevelType w:val="multilevel"/>
    <w:tmpl w:val="A6A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74FA"/>
    <w:multiLevelType w:val="hybridMultilevel"/>
    <w:tmpl w:val="BBEA7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827FD7"/>
    <w:multiLevelType w:val="hybridMultilevel"/>
    <w:tmpl w:val="6C2EB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F035E"/>
    <w:multiLevelType w:val="hybridMultilevel"/>
    <w:tmpl w:val="C7F8F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05F22"/>
    <w:multiLevelType w:val="hybridMultilevel"/>
    <w:tmpl w:val="E8441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0A1708"/>
    <w:multiLevelType w:val="multilevel"/>
    <w:tmpl w:val="7B72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26B18"/>
    <w:multiLevelType w:val="multilevel"/>
    <w:tmpl w:val="88D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51"/>
    <w:rsid w:val="005F0A63"/>
    <w:rsid w:val="00A36B31"/>
    <w:rsid w:val="00AA1851"/>
    <w:rsid w:val="00CD7B1F"/>
    <w:rsid w:val="00F0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5FAB"/>
  <w15:chartTrackingRefBased/>
  <w15:docId w15:val="{2E964F23-36A7-408A-9ABB-6A27EC74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7B1F"/>
    <w:pPr>
      <w:ind w:left="720"/>
      <w:contextualSpacing/>
    </w:pPr>
  </w:style>
  <w:style w:type="character" w:styleId="a5">
    <w:name w:val="Strong"/>
    <w:basedOn w:val="a0"/>
    <w:uiPriority w:val="22"/>
    <w:qFormat/>
    <w:rsid w:val="00F051C8"/>
    <w:rPr>
      <w:b/>
      <w:bCs/>
    </w:rPr>
  </w:style>
  <w:style w:type="character" w:styleId="a6">
    <w:name w:val="Hyperlink"/>
    <w:basedOn w:val="a0"/>
    <w:uiPriority w:val="99"/>
    <w:semiHidden/>
    <w:unhideWhenUsed/>
    <w:rsid w:val="00F051C8"/>
    <w:rPr>
      <w:color w:val="0000FF"/>
      <w:u w:val="single"/>
    </w:rPr>
  </w:style>
  <w:style w:type="character" w:styleId="a7">
    <w:name w:val="Emphasis"/>
    <w:basedOn w:val="a0"/>
    <w:uiPriority w:val="20"/>
    <w:qFormat/>
    <w:rsid w:val="00F051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mance-lab.ru/autsorsing-testirovani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</dc:creator>
  <cp:keywords/>
  <dc:description/>
  <cp:lastModifiedBy>данил глазырин</cp:lastModifiedBy>
  <cp:revision>5</cp:revision>
  <dcterms:created xsi:type="dcterms:W3CDTF">2022-04-26T13:33:00Z</dcterms:created>
  <dcterms:modified xsi:type="dcterms:W3CDTF">2022-04-30T06:26:00Z</dcterms:modified>
</cp:coreProperties>
</file>